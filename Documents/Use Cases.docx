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784426" w:displacedByCustomXml="next"/>
    <w:sdt>
      <w:sdtPr>
        <w:id w:val="718559203"/>
        <w:docPartObj>
          <w:docPartGallery w:val="Cover Pages"/>
          <w:docPartUnique/>
        </w:docPartObj>
      </w:sdtPr>
      <w:sdtEndPr/>
      <w:sdtContent>
        <w:p w14:paraId="3D359544" w14:textId="6C152C06" w:rsidR="0056002E" w:rsidRDefault="0056002E">
          <w:r>
            <w:rPr>
              <w:noProof/>
            </w:rPr>
            <mc:AlternateContent>
              <mc:Choice Requires="wpg">
                <w:drawing>
                  <wp:anchor distT="0" distB="0" distL="114300" distR="114300" simplePos="0" relativeHeight="251662336" behindDoc="0" locked="0" layoutInCell="1" allowOverlap="1" wp14:anchorId="4BAC26E5" wp14:editId="265D0D3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5684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7378F1E" wp14:editId="0346E50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6042B1" w14:textId="751F7AF2" w:rsidR="0056002E" w:rsidRDefault="0031550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6002E">
                                      <w:rPr>
                                        <w:caps/>
                                        <w:color w:val="4472C4" w:themeColor="accent1"/>
                                        <w:sz w:val="64"/>
                                        <w:szCs w:val="64"/>
                                      </w:rPr>
                                      <w:t>Timesheet Application Use Cases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EB8B38" w14:textId="6F033611" w:rsidR="0056002E" w:rsidRDefault="0056002E">
                                    <w:pPr>
                                      <w:jc w:val="right"/>
                                      <w:rPr>
                                        <w:smallCaps/>
                                        <w:color w:val="404040" w:themeColor="text1" w:themeTint="BF"/>
                                        <w:sz w:val="36"/>
                                        <w:szCs w:val="36"/>
                                      </w:rPr>
                                    </w:pPr>
                                    <w:r>
                                      <w:rPr>
                                        <w:color w:val="404040" w:themeColor="text1" w:themeTint="BF"/>
                                        <w:sz w:val="36"/>
                                        <w:szCs w:val="36"/>
                                      </w:rPr>
                                      <w:t>Cameron Plauche &amp; Donatas Vasauskas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7378F1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776042B1" w14:textId="751F7AF2" w:rsidR="0056002E" w:rsidRDefault="0056002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Timesheet Application Use Cases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2EB8B38" w14:textId="6F033611" w:rsidR="0056002E" w:rsidRDefault="0056002E">
                              <w:pPr>
                                <w:jc w:val="right"/>
                                <w:rPr>
                                  <w:smallCaps/>
                                  <w:color w:val="404040" w:themeColor="text1" w:themeTint="BF"/>
                                  <w:sz w:val="36"/>
                                  <w:szCs w:val="36"/>
                                </w:rPr>
                              </w:pPr>
                              <w:r>
                                <w:rPr>
                                  <w:color w:val="404040" w:themeColor="text1" w:themeTint="BF"/>
                                  <w:sz w:val="36"/>
                                  <w:szCs w:val="36"/>
                                </w:rPr>
                                <w:t xml:space="preserve">Cameron </w:t>
                              </w:r>
                              <w:proofErr w:type="spellStart"/>
                              <w:r>
                                <w:rPr>
                                  <w:color w:val="404040" w:themeColor="text1" w:themeTint="BF"/>
                                  <w:sz w:val="36"/>
                                  <w:szCs w:val="36"/>
                                </w:rPr>
                                <w:t>Plauche</w:t>
                              </w:r>
                              <w:proofErr w:type="spellEnd"/>
                              <w:r>
                                <w:rPr>
                                  <w:color w:val="404040" w:themeColor="text1" w:themeTint="BF"/>
                                  <w:sz w:val="36"/>
                                  <w:szCs w:val="36"/>
                                </w:rPr>
                                <w:t xml:space="preserve"> &amp; Donatas Vasauskas</w:t>
                              </w:r>
                            </w:p>
                          </w:sdtContent>
                        </w:sdt>
                      </w:txbxContent>
                    </v:textbox>
                    <w10:wrap type="square" anchorx="page" anchory="page"/>
                  </v:shape>
                </w:pict>
              </mc:Fallback>
            </mc:AlternateContent>
          </w:r>
        </w:p>
        <w:p w14:paraId="76BC244B" w14:textId="08BC5527" w:rsidR="0056002E" w:rsidRDefault="0056002E" w:rsidP="0056002E">
          <w:r>
            <w:br w:type="page"/>
          </w:r>
        </w:p>
      </w:sdtContent>
    </w:sdt>
    <w:sdt>
      <w:sdtPr>
        <w:id w:val="-481612714"/>
        <w:docPartObj>
          <w:docPartGallery w:val="Table of Contents"/>
          <w:docPartUnique/>
        </w:docPartObj>
      </w:sdtPr>
      <w:sdtEndPr>
        <w:rPr>
          <w:b/>
          <w:bCs/>
          <w:noProof/>
        </w:rPr>
      </w:sdtEndPr>
      <w:sdtContent>
        <w:p w14:paraId="213BC32B" w14:textId="0C716F01" w:rsidR="0056002E" w:rsidRPr="0056002E" w:rsidRDefault="0056002E" w:rsidP="0056002E">
          <w:pPr>
            <w:rPr>
              <w:b/>
              <w:bCs/>
            </w:rPr>
          </w:pPr>
          <w:r w:rsidRPr="0056002E">
            <w:rPr>
              <w:b/>
              <w:bCs/>
            </w:rPr>
            <w:t>Table of Contents</w:t>
          </w:r>
        </w:p>
        <w:p w14:paraId="0B717B22" w14:textId="255FB265" w:rsidR="0056002E" w:rsidRDefault="0056002E">
          <w:pPr>
            <w:pStyle w:val="TOC2"/>
            <w:tabs>
              <w:tab w:val="right" w:leader="dot" w:pos="9350"/>
            </w:tabs>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55152897" w:history="1">
            <w:r w:rsidRPr="00167916">
              <w:rPr>
                <w:rStyle w:val="Hyperlink"/>
                <w:noProof/>
              </w:rPr>
              <w:t>Use Cases</w:t>
            </w:r>
            <w:r>
              <w:rPr>
                <w:noProof/>
                <w:webHidden/>
              </w:rPr>
              <w:tab/>
            </w:r>
            <w:r>
              <w:rPr>
                <w:noProof/>
                <w:webHidden/>
              </w:rPr>
              <w:fldChar w:fldCharType="begin"/>
            </w:r>
            <w:r>
              <w:rPr>
                <w:noProof/>
                <w:webHidden/>
              </w:rPr>
              <w:instrText xml:space="preserve"> PAGEREF _Toc55152897 \h </w:instrText>
            </w:r>
            <w:r>
              <w:rPr>
                <w:noProof/>
                <w:webHidden/>
              </w:rPr>
            </w:r>
            <w:r>
              <w:rPr>
                <w:noProof/>
                <w:webHidden/>
              </w:rPr>
              <w:fldChar w:fldCharType="separate"/>
            </w:r>
            <w:r>
              <w:rPr>
                <w:noProof/>
                <w:webHidden/>
              </w:rPr>
              <w:t>2</w:t>
            </w:r>
            <w:r>
              <w:rPr>
                <w:noProof/>
                <w:webHidden/>
              </w:rPr>
              <w:fldChar w:fldCharType="end"/>
            </w:r>
          </w:hyperlink>
        </w:p>
        <w:p w14:paraId="0CBB0611" w14:textId="1B8D82EC" w:rsidR="0056002E" w:rsidRDefault="0056002E">
          <w:r>
            <w:rPr>
              <w:b/>
              <w:bCs/>
              <w:noProof/>
            </w:rPr>
            <w:fldChar w:fldCharType="end"/>
          </w:r>
        </w:p>
      </w:sdtContent>
    </w:sdt>
    <w:p w14:paraId="3C58EA41" w14:textId="67F97F1F" w:rsidR="0056002E" w:rsidRDefault="0056002E">
      <w:pPr>
        <w:rPr>
          <w:b/>
          <w:sz w:val="36"/>
          <w:szCs w:val="36"/>
        </w:rPr>
      </w:pPr>
      <w:r>
        <w:rPr>
          <w:b/>
          <w:sz w:val="36"/>
          <w:szCs w:val="36"/>
        </w:rPr>
        <w:br w:type="page"/>
      </w:r>
    </w:p>
    <w:p w14:paraId="2739332C" w14:textId="58372835" w:rsidR="0056002E" w:rsidRPr="00F9110F" w:rsidRDefault="0056002E" w:rsidP="0056002E">
      <w:pPr>
        <w:pStyle w:val="Heading2"/>
      </w:pPr>
      <w:bookmarkStart w:id="1" w:name="_Toc55152897"/>
      <w:r>
        <w:lastRenderedPageBreak/>
        <w:t>Use Cases</w:t>
      </w:r>
      <w:bookmarkEnd w:id="0"/>
      <w:bookmarkEnd w:id="1"/>
    </w:p>
    <w:p w14:paraId="586CF3CD" w14:textId="77777777" w:rsidR="0056002E" w:rsidRPr="00F9110F" w:rsidRDefault="0056002E" w:rsidP="0056002E"/>
    <w:tbl>
      <w:tblPr>
        <w:tblStyle w:val="TableGrid"/>
        <w:tblW w:w="0" w:type="auto"/>
        <w:tblLook w:val="04A0" w:firstRow="1" w:lastRow="0" w:firstColumn="1" w:lastColumn="0" w:noHBand="0" w:noVBand="1"/>
      </w:tblPr>
      <w:tblGrid>
        <w:gridCol w:w="4675"/>
        <w:gridCol w:w="4675"/>
      </w:tblGrid>
      <w:tr w:rsidR="0056002E" w:rsidRPr="00F9110F" w14:paraId="4FA2F223" w14:textId="77777777" w:rsidTr="0011293D">
        <w:tc>
          <w:tcPr>
            <w:tcW w:w="4675" w:type="dxa"/>
          </w:tcPr>
          <w:p w14:paraId="66D1F0FD" w14:textId="77777777" w:rsidR="0056002E" w:rsidRPr="00F9110F" w:rsidRDefault="0056002E" w:rsidP="0011293D">
            <w:pPr>
              <w:rPr>
                <w:b/>
                <w:bCs/>
              </w:rPr>
            </w:pPr>
            <w:r w:rsidRPr="00F9110F">
              <w:rPr>
                <w:b/>
                <w:bCs/>
              </w:rPr>
              <w:t>Use Case:</w:t>
            </w:r>
          </w:p>
        </w:tc>
        <w:tc>
          <w:tcPr>
            <w:tcW w:w="4675" w:type="dxa"/>
          </w:tcPr>
          <w:p w14:paraId="1F16FADF" w14:textId="77777777" w:rsidR="0056002E" w:rsidRPr="00F9110F" w:rsidRDefault="0056002E" w:rsidP="0011293D">
            <w:r w:rsidRPr="00F9110F">
              <w:t>Configuring System Information</w:t>
            </w:r>
          </w:p>
        </w:tc>
      </w:tr>
      <w:tr w:rsidR="0056002E" w:rsidRPr="00F9110F" w14:paraId="0BD37A82" w14:textId="77777777" w:rsidTr="0011293D">
        <w:tc>
          <w:tcPr>
            <w:tcW w:w="4675" w:type="dxa"/>
          </w:tcPr>
          <w:p w14:paraId="392FFA3D" w14:textId="77777777" w:rsidR="0056002E" w:rsidRPr="00F9110F" w:rsidRDefault="0056002E" w:rsidP="0011293D">
            <w:pPr>
              <w:rPr>
                <w:b/>
                <w:bCs/>
              </w:rPr>
            </w:pPr>
            <w:r w:rsidRPr="00F9110F">
              <w:rPr>
                <w:b/>
                <w:bCs/>
              </w:rPr>
              <w:t>Actor:</w:t>
            </w:r>
          </w:p>
        </w:tc>
        <w:tc>
          <w:tcPr>
            <w:tcW w:w="4675" w:type="dxa"/>
          </w:tcPr>
          <w:p w14:paraId="009FC19E" w14:textId="77777777" w:rsidR="0056002E" w:rsidRPr="00F9110F" w:rsidRDefault="0056002E" w:rsidP="0011293D">
            <w:r w:rsidRPr="00F9110F">
              <w:t>Administrator</w:t>
            </w:r>
          </w:p>
        </w:tc>
      </w:tr>
      <w:tr w:rsidR="0056002E" w:rsidRPr="00F9110F" w14:paraId="7894D3F5" w14:textId="77777777" w:rsidTr="0011293D">
        <w:tc>
          <w:tcPr>
            <w:tcW w:w="4675" w:type="dxa"/>
          </w:tcPr>
          <w:p w14:paraId="4B0F71DE" w14:textId="77777777" w:rsidR="0056002E" w:rsidRPr="00F9110F" w:rsidRDefault="0056002E" w:rsidP="0011293D">
            <w:pPr>
              <w:rPr>
                <w:b/>
                <w:bCs/>
              </w:rPr>
            </w:pPr>
            <w:r w:rsidRPr="00F9110F">
              <w:rPr>
                <w:b/>
                <w:bCs/>
              </w:rPr>
              <w:t>Pre-Condition:</w:t>
            </w:r>
          </w:p>
        </w:tc>
        <w:tc>
          <w:tcPr>
            <w:tcW w:w="4675" w:type="dxa"/>
          </w:tcPr>
          <w:p w14:paraId="2A90302C" w14:textId="77777777" w:rsidR="0056002E" w:rsidRPr="00F9110F" w:rsidRDefault="0056002E" w:rsidP="0011293D">
            <w:r w:rsidRPr="00F9110F">
              <w:t>Software is successfully installed, and administrator has access to the internet.</w:t>
            </w:r>
          </w:p>
        </w:tc>
      </w:tr>
      <w:tr w:rsidR="0056002E" w:rsidRPr="00F9110F" w14:paraId="24486715" w14:textId="77777777" w:rsidTr="0011293D">
        <w:tc>
          <w:tcPr>
            <w:tcW w:w="4675" w:type="dxa"/>
          </w:tcPr>
          <w:p w14:paraId="00946541" w14:textId="77777777" w:rsidR="0056002E" w:rsidRPr="00F9110F" w:rsidRDefault="0056002E" w:rsidP="0011293D">
            <w:pPr>
              <w:rPr>
                <w:b/>
                <w:bCs/>
              </w:rPr>
            </w:pPr>
            <w:r w:rsidRPr="00F9110F">
              <w:rPr>
                <w:b/>
                <w:bCs/>
              </w:rPr>
              <w:t>Post Condition:</w:t>
            </w:r>
          </w:p>
        </w:tc>
        <w:tc>
          <w:tcPr>
            <w:tcW w:w="4675" w:type="dxa"/>
          </w:tcPr>
          <w:p w14:paraId="57FD1CD8" w14:textId="77777777" w:rsidR="0056002E" w:rsidRPr="00F9110F" w:rsidRDefault="0056002E" w:rsidP="0011293D">
            <w:r w:rsidRPr="00F9110F">
              <w:t>The administrator will have successfully configured the software.</w:t>
            </w:r>
          </w:p>
        </w:tc>
      </w:tr>
      <w:tr w:rsidR="0056002E" w:rsidRPr="00F9110F" w14:paraId="67050BDE" w14:textId="77777777" w:rsidTr="0011293D">
        <w:tc>
          <w:tcPr>
            <w:tcW w:w="4675" w:type="dxa"/>
          </w:tcPr>
          <w:p w14:paraId="08A7630E" w14:textId="77777777" w:rsidR="0056002E" w:rsidRPr="00F9110F" w:rsidRDefault="0056002E" w:rsidP="0011293D">
            <w:pPr>
              <w:rPr>
                <w:b/>
                <w:bCs/>
              </w:rPr>
            </w:pPr>
            <w:r w:rsidRPr="00F9110F">
              <w:rPr>
                <w:b/>
                <w:bCs/>
              </w:rPr>
              <w:t>Description</w:t>
            </w:r>
          </w:p>
        </w:tc>
        <w:tc>
          <w:tcPr>
            <w:tcW w:w="4675" w:type="dxa"/>
          </w:tcPr>
          <w:p w14:paraId="188FBC12" w14:textId="77777777" w:rsidR="0056002E" w:rsidRPr="00F9110F" w:rsidRDefault="0056002E" w:rsidP="0011293D">
            <w:r w:rsidRPr="00F9110F">
              <w:t>The admin account</w:t>
            </w:r>
            <w:r>
              <w:t>, with auto-created credentials, will receive a prompt for a password change, and once logged in fully, the admin will be able to create their own admin account with their own information.</w:t>
            </w:r>
            <w:r w:rsidRPr="00F9110F">
              <w:t xml:space="preserve"> will be able to configure things that should not be touched by other roles – configuring school information, creating departments, etc. The database will save this information that can be updated or archived as necessary.</w:t>
            </w:r>
          </w:p>
          <w:p w14:paraId="5D2EC9EA" w14:textId="77777777" w:rsidR="0056002E" w:rsidRPr="00F9110F" w:rsidRDefault="0056002E" w:rsidP="0011293D"/>
        </w:tc>
      </w:tr>
    </w:tbl>
    <w:p w14:paraId="47A53923" w14:textId="77777777" w:rsidR="0056002E" w:rsidRDefault="0056002E" w:rsidP="0056002E"/>
    <w:p w14:paraId="288DC65D" w14:textId="77777777" w:rsidR="0056002E" w:rsidRPr="00F9110F" w:rsidRDefault="0056002E" w:rsidP="0056002E"/>
    <w:tbl>
      <w:tblPr>
        <w:tblStyle w:val="TableGrid"/>
        <w:tblW w:w="9504" w:type="dxa"/>
        <w:tblLook w:val="04A0" w:firstRow="1" w:lastRow="0" w:firstColumn="1" w:lastColumn="0" w:noHBand="0" w:noVBand="1"/>
      </w:tblPr>
      <w:tblGrid>
        <w:gridCol w:w="4752"/>
        <w:gridCol w:w="4752"/>
      </w:tblGrid>
      <w:tr w:rsidR="0056002E" w:rsidRPr="00F9110F" w14:paraId="40F51BE9" w14:textId="77777777" w:rsidTr="0056002E">
        <w:trPr>
          <w:trHeight w:val="256"/>
        </w:trPr>
        <w:tc>
          <w:tcPr>
            <w:tcW w:w="4752" w:type="dxa"/>
          </w:tcPr>
          <w:p w14:paraId="61FF9EAC" w14:textId="77777777" w:rsidR="0056002E" w:rsidRPr="00F9110F" w:rsidRDefault="0056002E" w:rsidP="0011293D">
            <w:pPr>
              <w:rPr>
                <w:b/>
                <w:bCs/>
              </w:rPr>
            </w:pPr>
            <w:r w:rsidRPr="00F9110F">
              <w:rPr>
                <w:b/>
                <w:bCs/>
              </w:rPr>
              <w:t>Use Case:</w:t>
            </w:r>
          </w:p>
        </w:tc>
        <w:tc>
          <w:tcPr>
            <w:tcW w:w="4752" w:type="dxa"/>
          </w:tcPr>
          <w:p w14:paraId="267711DD" w14:textId="77777777" w:rsidR="0056002E" w:rsidRPr="00F9110F" w:rsidRDefault="0056002E" w:rsidP="0011293D">
            <w:r w:rsidRPr="00F9110F">
              <w:t>Creation of Account</w:t>
            </w:r>
          </w:p>
        </w:tc>
      </w:tr>
      <w:tr w:rsidR="0056002E" w:rsidRPr="00CA31DA" w14:paraId="23AD6C49" w14:textId="77777777" w:rsidTr="0056002E">
        <w:trPr>
          <w:trHeight w:val="256"/>
        </w:trPr>
        <w:tc>
          <w:tcPr>
            <w:tcW w:w="4752" w:type="dxa"/>
          </w:tcPr>
          <w:p w14:paraId="163C7E35" w14:textId="77777777" w:rsidR="0056002E" w:rsidRPr="00F9110F" w:rsidRDefault="0056002E" w:rsidP="0011293D">
            <w:pPr>
              <w:rPr>
                <w:b/>
                <w:bCs/>
              </w:rPr>
            </w:pPr>
            <w:r w:rsidRPr="00F9110F">
              <w:rPr>
                <w:b/>
                <w:bCs/>
              </w:rPr>
              <w:t>Actor:</w:t>
            </w:r>
          </w:p>
        </w:tc>
        <w:tc>
          <w:tcPr>
            <w:tcW w:w="4752" w:type="dxa"/>
          </w:tcPr>
          <w:p w14:paraId="29C27273" w14:textId="77777777" w:rsidR="0056002E" w:rsidRPr="00CA31DA" w:rsidRDefault="0056002E" w:rsidP="0011293D">
            <w:r>
              <w:t>HR</w:t>
            </w:r>
          </w:p>
        </w:tc>
      </w:tr>
      <w:tr w:rsidR="0056002E" w:rsidRPr="00CA31DA" w14:paraId="5895555F" w14:textId="77777777" w:rsidTr="0056002E">
        <w:trPr>
          <w:trHeight w:val="268"/>
        </w:trPr>
        <w:tc>
          <w:tcPr>
            <w:tcW w:w="4752" w:type="dxa"/>
          </w:tcPr>
          <w:p w14:paraId="4F200370" w14:textId="77777777" w:rsidR="0056002E" w:rsidRPr="00CA31DA" w:rsidRDefault="0056002E" w:rsidP="0011293D">
            <w:pPr>
              <w:rPr>
                <w:b/>
                <w:bCs/>
              </w:rPr>
            </w:pPr>
            <w:r w:rsidRPr="00CA31DA">
              <w:rPr>
                <w:b/>
                <w:bCs/>
              </w:rPr>
              <w:t>Pre-Condition:</w:t>
            </w:r>
          </w:p>
        </w:tc>
        <w:tc>
          <w:tcPr>
            <w:tcW w:w="4752" w:type="dxa"/>
          </w:tcPr>
          <w:p w14:paraId="1A30AE24" w14:textId="77777777" w:rsidR="0056002E" w:rsidRPr="00CA31DA" w:rsidRDefault="0056002E" w:rsidP="0011293D">
            <w:r>
              <w:t>HR has authorized role to do the condition</w:t>
            </w:r>
          </w:p>
        </w:tc>
      </w:tr>
      <w:tr w:rsidR="0056002E" w:rsidRPr="00F9110F" w14:paraId="3423BEF4" w14:textId="77777777" w:rsidTr="0056002E">
        <w:trPr>
          <w:trHeight w:val="2089"/>
        </w:trPr>
        <w:tc>
          <w:tcPr>
            <w:tcW w:w="4752" w:type="dxa"/>
          </w:tcPr>
          <w:p w14:paraId="73F9037C" w14:textId="77777777" w:rsidR="0056002E" w:rsidRPr="00CA31DA" w:rsidRDefault="0056002E" w:rsidP="0011293D">
            <w:pPr>
              <w:rPr>
                <w:b/>
                <w:bCs/>
              </w:rPr>
            </w:pPr>
            <w:r w:rsidRPr="00CA31DA">
              <w:rPr>
                <w:b/>
                <w:bCs/>
              </w:rPr>
              <w:t>Post Condition:</w:t>
            </w:r>
          </w:p>
        </w:tc>
        <w:tc>
          <w:tcPr>
            <w:tcW w:w="4752" w:type="dxa"/>
          </w:tcPr>
          <w:p w14:paraId="3307B46B" w14:textId="77777777" w:rsidR="0056002E" w:rsidRDefault="0056002E" w:rsidP="0011293D">
            <w:r w:rsidRPr="00CA31DA">
              <w:t>If Successful – The user’s data that they input to register will stored in their user account, which is sent to the database.</w:t>
            </w:r>
          </w:p>
          <w:p w14:paraId="49A136D3" w14:textId="77777777" w:rsidR="0056002E" w:rsidRPr="00CA31DA" w:rsidRDefault="0056002E" w:rsidP="0011293D">
            <w:pPr>
              <w:rPr>
                <w:ins w:id="2" w:author="Jenny M" w:date="2020-08-30T21:15:00Z"/>
              </w:rPr>
            </w:pPr>
          </w:p>
          <w:p w14:paraId="48C12135" w14:textId="77777777" w:rsidR="0056002E" w:rsidRPr="00CA31DA" w:rsidRDefault="0056002E" w:rsidP="0011293D">
            <w:r w:rsidRPr="00CA31DA">
              <w:t>If Invalid: The account will not be created, and the system will return whether the account has already been created, or if they input invalid data.</w:t>
            </w:r>
          </w:p>
        </w:tc>
      </w:tr>
      <w:tr w:rsidR="0056002E" w:rsidRPr="00F9110F" w14:paraId="3D65AF46" w14:textId="77777777" w:rsidTr="0056002E">
        <w:trPr>
          <w:trHeight w:val="1820"/>
        </w:trPr>
        <w:tc>
          <w:tcPr>
            <w:tcW w:w="4752" w:type="dxa"/>
          </w:tcPr>
          <w:p w14:paraId="5A61622B" w14:textId="77777777" w:rsidR="0056002E" w:rsidRPr="00F9110F" w:rsidRDefault="0056002E" w:rsidP="0011293D">
            <w:pPr>
              <w:rPr>
                <w:b/>
                <w:bCs/>
              </w:rPr>
            </w:pPr>
            <w:r w:rsidRPr="00F9110F">
              <w:rPr>
                <w:b/>
                <w:bCs/>
              </w:rPr>
              <w:t>Description</w:t>
            </w:r>
          </w:p>
        </w:tc>
        <w:tc>
          <w:tcPr>
            <w:tcW w:w="4752" w:type="dxa"/>
          </w:tcPr>
          <w:p w14:paraId="64FFE90E" w14:textId="77777777" w:rsidR="0056002E" w:rsidRPr="00CA31DA" w:rsidRDefault="0056002E" w:rsidP="0011293D">
            <w:r w:rsidRPr="00CA31DA">
              <w:t xml:space="preserve">This use case covers when </w:t>
            </w:r>
            <w:r>
              <w:t>an HR member</w:t>
            </w:r>
            <w:r w:rsidRPr="00CA31DA">
              <w:t xml:space="preserve"> invokes the registration screen. </w:t>
            </w:r>
          </w:p>
          <w:p w14:paraId="489CAB55" w14:textId="77777777" w:rsidR="0056002E" w:rsidRPr="00CA31DA" w:rsidRDefault="0056002E" w:rsidP="0011293D">
            <w:r w:rsidRPr="00CA31DA">
              <w:t xml:space="preserve">The </w:t>
            </w:r>
            <w:r>
              <w:t>HR User</w:t>
            </w:r>
            <w:r w:rsidRPr="00CA31DA">
              <w:t xml:space="preserve"> will input the applicable information in the input fields, and once the data is validated by the system and will react upon either success or if invalid according to the correct postcondition.</w:t>
            </w:r>
          </w:p>
        </w:tc>
      </w:tr>
    </w:tbl>
    <w:p w14:paraId="0101F0A4" w14:textId="02D140AE" w:rsidR="0056002E" w:rsidRDefault="0056002E" w:rsidP="0056002E"/>
    <w:p w14:paraId="30AAF9A7" w14:textId="2A38361E" w:rsidR="0056002E" w:rsidRDefault="0056002E" w:rsidP="0056002E"/>
    <w:p w14:paraId="4980DB17" w14:textId="6F61D20D" w:rsidR="0056002E" w:rsidRDefault="0056002E" w:rsidP="0056002E"/>
    <w:p w14:paraId="16C42E9E" w14:textId="77777777" w:rsidR="0056002E" w:rsidRDefault="0056002E" w:rsidP="0056002E"/>
    <w:tbl>
      <w:tblPr>
        <w:tblStyle w:val="TableGrid"/>
        <w:tblW w:w="9715" w:type="dxa"/>
        <w:tblLook w:val="04A0" w:firstRow="1" w:lastRow="0" w:firstColumn="1" w:lastColumn="0" w:noHBand="0" w:noVBand="1"/>
      </w:tblPr>
      <w:tblGrid>
        <w:gridCol w:w="4675"/>
        <w:gridCol w:w="5040"/>
      </w:tblGrid>
      <w:tr w:rsidR="0056002E" w:rsidRPr="00F9110F" w14:paraId="457263A6" w14:textId="77777777" w:rsidTr="0011293D">
        <w:tc>
          <w:tcPr>
            <w:tcW w:w="4675" w:type="dxa"/>
          </w:tcPr>
          <w:p w14:paraId="42797FBF" w14:textId="77777777" w:rsidR="0056002E" w:rsidRPr="00F9110F" w:rsidRDefault="0056002E" w:rsidP="0011293D">
            <w:pPr>
              <w:rPr>
                <w:b/>
                <w:bCs/>
              </w:rPr>
            </w:pPr>
            <w:r w:rsidRPr="00F9110F">
              <w:rPr>
                <w:b/>
                <w:bCs/>
              </w:rPr>
              <w:lastRenderedPageBreak/>
              <w:t>Use Case:</w:t>
            </w:r>
          </w:p>
        </w:tc>
        <w:tc>
          <w:tcPr>
            <w:tcW w:w="5040" w:type="dxa"/>
          </w:tcPr>
          <w:p w14:paraId="4A2696C2" w14:textId="77777777" w:rsidR="0056002E" w:rsidRPr="00F9110F" w:rsidRDefault="0056002E" w:rsidP="0011293D">
            <w:r>
              <w:t>Logging into Account – Non-Managerial Employee</w:t>
            </w:r>
          </w:p>
        </w:tc>
      </w:tr>
      <w:tr w:rsidR="0056002E" w:rsidRPr="00CA31DA" w14:paraId="5BB3B522" w14:textId="77777777" w:rsidTr="0011293D">
        <w:tc>
          <w:tcPr>
            <w:tcW w:w="4675" w:type="dxa"/>
          </w:tcPr>
          <w:p w14:paraId="5065A29B" w14:textId="77777777" w:rsidR="0056002E" w:rsidRPr="00F9110F" w:rsidRDefault="0056002E" w:rsidP="0011293D">
            <w:pPr>
              <w:rPr>
                <w:b/>
                <w:bCs/>
              </w:rPr>
            </w:pPr>
            <w:r w:rsidRPr="00F9110F">
              <w:rPr>
                <w:b/>
                <w:bCs/>
              </w:rPr>
              <w:t>Actor:</w:t>
            </w:r>
          </w:p>
        </w:tc>
        <w:tc>
          <w:tcPr>
            <w:tcW w:w="5040" w:type="dxa"/>
          </w:tcPr>
          <w:p w14:paraId="661C0333" w14:textId="77777777" w:rsidR="0056002E" w:rsidRPr="00CA31DA" w:rsidRDefault="0056002E" w:rsidP="0011293D">
            <w:r>
              <w:t>Employee</w:t>
            </w:r>
          </w:p>
        </w:tc>
      </w:tr>
      <w:tr w:rsidR="0056002E" w:rsidRPr="00CA31DA" w14:paraId="683F6C68" w14:textId="77777777" w:rsidTr="0011293D">
        <w:tc>
          <w:tcPr>
            <w:tcW w:w="4675" w:type="dxa"/>
          </w:tcPr>
          <w:p w14:paraId="1838D1FD" w14:textId="77777777" w:rsidR="0056002E" w:rsidRPr="00CA31DA" w:rsidRDefault="0056002E" w:rsidP="0011293D">
            <w:pPr>
              <w:rPr>
                <w:b/>
                <w:bCs/>
              </w:rPr>
            </w:pPr>
            <w:r w:rsidRPr="00CA31DA">
              <w:rPr>
                <w:b/>
                <w:bCs/>
              </w:rPr>
              <w:t>Pre-Condition:</w:t>
            </w:r>
          </w:p>
        </w:tc>
        <w:tc>
          <w:tcPr>
            <w:tcW w:w="5040" w:type="dxa"/>
          </w:tcPr>
          <w:p w14:paraId="56DC9B52" w14:textId="77777777" w:rsidR="0056002E" w:rsidRPr="00CA31DA" w:rsidRDefault="0056002E" w:rsidP="0011293D">
            <w:r>
              <w:t>User has input correct login credentials.</w:t>
            </w:r>
          </w:p>
        </w:tc>
      </w:tr>
      <w:tr w:rsidR="0056002E" w:rsidRPr="00F9110F" w14:paraId="59B9D796" w14:textId="77777777" w:rsidTr="0011293D">
        <w:tc>
          <w:tcPr>
            <w:tcW w:w="4675" w:type="dxa"/>
          </w:tcPr>
          <w:p w14:paraId="642EC6E4" w14:textId="77777777" w:rsidR="0056002E" w:rsidRPr="00CA31DA" w:rsidRDefault="0056002E" w:rsidP="0011293D">
            <w:pPr>
              <w:rPr>
                <w:b/>
                <w:bCs/>
              </w:rPr>
            </w:pPr>
            <w:r w:rsidRPr="00CA31DA">
              <w:rPr>
                <w:b/>
                <w:bCs/>
              </w:rPr>
              <w:t>Post Condition:</w:t>
            </w:r>
          </w:p>
        </w:tc>
        <w:tc>
          <w:tcPr>
            <w:tcW w:w="5040" w:type="dxa"/>
          </w:tcPr>
          <w:p w14:paraId="7191155B" w14:textId="77777777" w:rsidR="0056002E" w:rsidRPr="00CA31DA" w:rsidRDefault="0056002E" w:rsidP="0011293D">
            <w:pPr>
              <w:rPr>
                <w:ins w:id="3" w:author="Jenny M" w:date="2020-08-30T21:15:00Z"/>
              </w:rPr>
            </w:pPr>
          </w:p>
          <w:p w14:paraId="65ED3FEA" w14:textId="77777777" w:rsidR="0056002E" w:rsidRPr="00CA31DA" w:rsidRDefault="0056002E" w:rsidP="0011293D"/>
        </w:tc>
      </w:tr>
      <w:tr w:rsidR="0056002E" w:rsidRPr="00F9110F" w14:paraId="27F6DCBD" w14:textId="77777777" w:rsidTr="0011293D">
        <w:tc>
          <w:tcPr>
            <w:tcW w:w="4675" w:type="dxa"/>
          </w:tcPr>
          <w:p w14:paraId="49907EB1" w14:textId="77777777" w:rsidR="0056002E" w:rsidRPr="00F9110F" w:rsidRDefault="0056002E" w:rsidP="0011293D">
            <w:pPr>
              <w:rPr>
                <w:b/>
                <w:bCs/>
              </w:rPr>
            </w:pPr>
            <w:r w:rsidRPr="00F9110F">
              <w:rPr>
                <w:b/>
                <w:bCs/>
              </w:rPr>
              <w:t>Description</w:t>
            </w:r>
          </w:p>
        </w:tc>
        <w:tc>
          <w:tcPr>
            <w:tcW w:w="5040" w:type="dxa"/>
          </w:tcPr>
          <w:p w14:paraId="4759270A" w14:textId="4E17527D" w:rsidR="0056002E" w:rsidRDefault="0056002E" w:rsidP="0011293D">
            <w:r>
              <w:t xml:space="preserve">The employee upon successful login, is met with a homepage that will allow them to select various sections of their account: the ability to clock in/out </w:t>
            </w:r>
            <w:r w:rsidR="007E2EE3">
              <w:t>personal information, timesheet.</w:t>
            </w:r>
          </w:p>
          <w:p w14:paraId="423B8333" w14:textId="77777777" w:rsidR="0056002E" w:rsidRDefault="0056002E" w:rsidP="0011293D"/>
          <w:p w14:paraId="002509D5" w14:textId="77777777" w:rsidR="0056002E" w:rsidRPr="00CA31DA" w:rsidRDefault="0056002E" w:rsidP="0011293D">
            <w:r>
              <w:t>On their account, they can only see their own information, no one else’s.</w:t>
            </w:r>
          </w:p>
        </w:tc>
      </w:tr>
    </w:tbl>
    <w:p w14:paraId="5A59EAC8" w14:textId="0BC18E0A" w:rsidR="0056002E" w:rsidRDefault="0056002E" w:rsidP="0056002E">
      <w:r>
        <w:tab/>
      </w:r>
    </w:p>
    <w:tbl>
      <w:tblPr>
        <w:tblStyle w:val="TableGrid"/>
        <w:tblW w:w="9715" w:type="dxa"/>
        <w:tblLook w:val="04A0" w:firstRow="1" w:lastRow="0" w:firstColumn="1" w:lastColumn="0" w:noHBand="0" w:noVBand="1"/>
      </w:tblPr>
      <w:tblGrid>
        <w:gridCol w:w="4675"/>
        <w:gridCol w:w="5040"/>
      </w:tblGrid>
      <w:tr w:rsidR="0056002E" w:rsidRPr="00F9110F" w14:paraId="5CC670CE" w14:textId="77777777" w:rsidTr="0011293D">
        <w:tc>
          <w:tcPr>
            <w:tcW w:w="4675" w:type="dxa"/>
          </w:tcPr>
          <w:p w14:paraId="4690F072" w14:textId="77777777" w:rsidR="0056002E" w:rsidRPr="00F9110F" w:rsidRDefault="0056002E" w:rsidP="0011293D">
            <w:pPr>
              <w:rPr>
                <w:b/>
                <w:bCs/>
              </w:rPr>
            </w:pPr>
            <w:r w:rsidRPr="00F9110F">
              <w:rPr>
                <w:b/>
                <w:bCs/>
              </w:rPr>
              <w:t>Use Case:</w:t>
            </w:r>
          </w:p>
        </w:tc>
        <w:tc>
          <w:tcPr>
            <w:tcW w:w="5040" w:type="dxa"/>
          </w:tcPr>
          <w:p w14:paraId="41650D92" w14:textId="77777777" w:rsidR="0056002E" w:rsidRPr="00F9110F" w:rsidRDefault="0056002E" w:rsidP="0011293D">
            <w:r>
              <w:t>Logging into Account – Managerial Employee</w:t>
            </w:r>
          </w:p>
        </w:tc>
      </w:tr>
      <w:tr w:rsidR="0056002E" w:rsidRPr="00CA31DA" w14:paraId="37CF6EAF" w14:textId="77777777" w:rsidTr="0011293D">
        <w:tc>
          <w:tcPr>
            <w:tcW w:w="4675" w:type="dxa"/>
          </w:tcPr>
          <w:p w14:paraId="43E275B6" w14:textId="77777777" w:rsidR="0056002E" w:rsidRPr="00F9110F" w:rsidRDefault="0056002E" w:rsidP="0011293D">
            <w:pPr>
              <w:rPr>
                <w:b/>
                <w:bCs/>
              </w:rPr>
            </w:pPr>
            <w:r w:rsidRPr="00F9110F">
              <w:rPr>
                <w:b/>
                <w:bCs/>
              </w:rPr>
              <w:t>Actor:</w:t>
            </w:r>
          </w:p>
        </w:tc>
        <w:tc>
          <w:tcPr>
            <w:tcW w:w="5040" w:type="dxa"/>
          </w:tcPr>
          <w:p w14:paraId="61CAB004" w14:textId="77777777" w:rsidR="0056002E" w:rsidRPr="00CA31DA" w:rsidRDefault="0056002E" w:rsidP="0011293D">
            <w:r>
              <w:t>Supervisor, Advanced Supervisor</w:t>
            </w:r>
          </w:p>
        </w:tc>
      </w:tr>
      <w:tr w:rsidR="0056002E" w:rsidRPr="00CA31DA" w14:paraId="42ED62E3" w14:textId="77777777" w:rsidTr="0011293D">
        <w:tc>
          <w:tcPr>
            <w:tcW w:w="4675" w:type="dxa"/>
          </w:tcPr>
          <w:p w14:paraId="2BD5F243" w14:textId="77777777" w:rsidR="0056002E" w:rsidRPr="00CA31DA" w:rsidRDefault="0056002E" w:rsidP="0011293D">
            <w:pPr>
              <w:rPr>
                <w:b/>
                <w:bCs/>
              </w:rPr>
            </w:pPr>
            <w:r w:rsidRPr="00CA31DA">
              <w:rPr>
                <w:b/>
                <w:bCs/>
              </w:rPr>
              <w:t>Pre-Condition:</w:t>
            </w:r>
          </w:p>
        </w:tc>
        <w:tc>
          <w:tcPr>
            <w:tcW w:w="5040" w:type="dxa"/>
          </w:tcPr>
          <w:p w14:paraId="49BBC124" w14:textId="77777777" w:rsidR="0056002E" w:rsidRPr="00CA31DA" w:rsidRDefault="0056002E" w:rsidP="0011293D">
            <w:r>
              <w:t>User has input correct login credentials.</w:t>
            </w:r>
          </w:p>
        </w:tc>
      </w:tr>
      <w:tr w:rsidR="0056002E" w:rsidRPr="00CA31DA" w14:paraId="276623DF" w14:textId="77777777" w:rsidTr="0011293D">
        <w:tc>
          <w:tcPr>
            <w:tcW w:w="4675" w:type="dxa"/>
          </w:tcPr>
          <w:p w14:paraId="27F76C04" w14:textId="77777777" w:rsidR="0056002E" w:rsidRPr="00CA31DA" w:rsidRDefault="0056002E" w:rsidP="0011293D">
            <w:pPr>
              <w:rPr>
                <w:b/>
                <w:bCs/>
              </w:rPr>
            </w:pPr>
            <w:r w:rsidRPr="00CA31DA">
              <w:rPr>
                <w:b/>
                <w:bCs/>
              </w:rPr>
              <w:t>Post Condition:</w:t>
            </w:r>
          </w:p>
        </w:tc>
        <w:tc>
          <w:tcPr>
            <w:tcW w:w="5040" w:type="dxa"/>
          </w:tcPr>
          <w:p w14:paraId="59F7AF37" w14:textId="77777777" w:rsidR="0056002E" w:rsidRPr="00CA31DA" w:rsidRDefault="0056002E" w:rsidP="0011293D">
            <w:pPr>
              <w:rPr>
                <w:ins w:id="4" w:author="Jenny M" w:date="2020-08-30T21:15:00Z"/>
              </w:rPr>
            </w:pPr>
          </w:p>
          <w:p w14:paraId="0E09C20D" w14:textId="77777777" w:rsidR="0056002E" w:rsidRPr="00CA31DA" w:rsidRDefault="0056002E" w:rsidP="0011293D"/>
        </w:tc>
      </w:tr>
      <w:tr w:rsidR="0056002E" w:rsidRPr="00CA31DA" w14:paraId="07CA06A4" w14:textId="77777777" w:rsidTr="0011293D">
        <w:tc>
          <w:tcPr>
            <w:tcW w:w="4675" w:type="dxa"/>
          </w:tcPr>
          <w:p w14:paraId="147AEFDD" w14:textId="77777777" w:rsidR="0056002E" w:rsidRPr="00743154" w:rsidRDefault="0056002E" w:rsidP="0011293D">
            <w:pPr>
              <w:rPr>
                <w:b/>
                <w:bCs/>
              </w:rPr>
            </w:pPr>
            <w:r w:rsidRPr="00743154">
              <w:rPr>
                <w:b/>
                <w:bCs/>
              </w:rPr>
              <w:t>Description</w:t>
            </w:r>
          </w:p>
        </w:tc>
        <w:tc>
          <w:tcPr>
            <w:tcW w:w="5040" w:type="dxa"/>
          </w:tcPr>
          <w:p w14:paraId="4B50C08F" w14:textId="63D3F192" w:rsidR="0056002E" w:rsidRDefault="0056002E" w:rsidP="0011293D">
            <w:r>
              <w:t>The employee upon successful login, is met with a homepage that will allow them to select various sections of their account: the ability to clock in/out,</w:t>
            </w:r>
            <w:r w:rsidR="007E2EE3">
              <w:t xml:space="preserve"> personal information,</w:t>
            </w:r>
            <w:r>
              <w:t xml:space="preserve"> and applicable notifications on if their timesheets were approved/rejected.</w:t>
            </w:r>
          </w:p>
          <w:p w14:paraId="73F80E87" w14:textId="77777777" w:rsidR="0056002E" w:rsidRDefault="0056002E" w:rsidP="0011293D"/>
          <w:p w14:paraId="0E52566B" w14:textId="77777777" w:rsidR="0056002E" w:rsidRPr="00CA31DA" w:rsidRDefault="0056002E" w:rsidP="0011293D">
            <w:r>
              <w:t>On their account, they can only see their information, their employee’s timesheet submissions to able to approve/delete/edit, and nothing else.</w:t>
            </w:r>
          </w:p>
        </w:tc>
      </w:tr>
    </w:tbl>
    <w:p w14:paraId="6C6D64CB" w14:textId="77777777" w:rsidR="0056002E" w:rsidRDefault="0056002E" w:rsidP="0056002E"/>
    <w:tbl>
      <w:tblPr>
        <w:tblStyle w:val="TableGrid"/>
        <w:tblW w:w="9715" w:type="dxa"/>
        <w:tblLook w:val="04A0" w:firstRow="1" w:lastRow="0" w:firstColumn="1" w:lastColumn="0" w:noHBand="0" w:noVBand="1"/>
      </w:tblPr>
      <w:tblGrid>
        <w:gridCol w:w="4675"/>
        <w:gridCol w:w="5040"/>
      </w:tblGrid>
      <w:tr w:rsidR="0056002E" w:rsidRPr="00F9110F" w14:paraId="4EA058BE" w14:textId="77777777" w:rsidTr="0011293D">
        <w:tc>
          <w:tcPr>
            <w:tcW w:w="4675" w:type="dxa"/>
          </w:tcPr>
          <w:p w14:paraId="3BC0A7D2" w14:textId="77777777" w:rsidR="0056002E" w:rsidRPr="00F9110F" w:rsidRDefault="0056002E" w:rsidP="0011293D">
            <w:pPr>
              <w:rPr>
                <w:b/>
                <w:bCs/>
              </w:rPr>
            </w:pPr>
            <w:r w:rsidRPr="00F9110F">
              <w:rPr>
                <w:b/>
                <w:bCs/>
              </w:rPr>
              <w:t>Use Case:</w:t>
            </w:r>
          </w:p>
        </w:tc>
        <w:tc>
          <w:tcPr>
            <w:tcW w:w="5040" w:type="dxa"/>
          </w:tcPr>
          <w:p w14:paraId="68F308AA" w14:textId="77777777" w:rsidR="0056002E" w:rsidRPr="00F9110F" w:rsidRDefault="0056002E" w:rsidP="0011293D">
            <w:r>
              <w:t>Logging into Account – HR</w:t>
            </w:r>
          </w:p>
        </w:tc>
      </w:tr>
      <w:tr w:rsidR="0056002E" w:rsidRPr="00CA31DA" w14:paraId="5BEECC9D" w14:textId="77777777" w:rsidTr="0011293D">
        <w:tc>
          <w:tcPr>
            <w:tcW w:w="4675" w:type="dxa"/>
          </w:tcPr>
          <w:p w14:paraId="78795BF1" w14:textId="77777777" w:rsidR="0056002E" w:rsidRPr="00F9110F" w:rsidRDefault="0056002E" w:rsidP="0011293D">
            <w:pPr>
              <w:rPr>
                <w:b/>
                <w:bCs/>
              </w:rPr>
            </w:pPr>
            <w:r w:rsidRPr="00F9110F">
              <w:rPr>
                <w:b/>
                <w:bCs/>
              </w:rPr>
              <w:t>Actor:</w:t>
            </w:r>
          </w:p>
        </w:tc>
        <w:tc>
          <w:tcPr>
            <w:tcW w:w="5040" w:type="dxa"/>
          </w:tcPr>
          <w:p w14:paraId="62C93478" w14:textId="77777777" w:rsidR="0056002E" w:rsidRPr="00CA31DA" w:rsidRDefault="0056002E" w:rsidP="0011293D">
            <w:r>
              <w:t>HR</w:t>
            </w:r>
          </w:p>
        </w:tc>
      </w:tr>
      <w:tr w:rsidR="0056002E" w:rsidRPr="00CA31DA" w14:paraId="7982C6C0" w14:textId="77777777" w:rsidTr="0011293D">
        <w:tc>
          <w:tcPr>
            <w:tcW w:w="4675" w:type="dxa"/>
          </w:tcPr>
          <w:p w14:paraId="732C87E3" w14:textId="77777777" w:rsidR="0056002E" w:rsidRPr="00CA31DA" w:rsidRDefault="0056002E" w:rsidP="0011293D">
            <w:pPr>
              <w:rPr>
                <w:b/>
                <w:bCs/>
              </w:rPr>
            </w:pPr>
            <w:r w:rsidRPr="00CA31DA">
              <w:rPr>
                <w:b/>
                <w:bCs/>
              </w:rPr>
              <w:t>Pre-Condition:</w:t>
            </w:r>
          </w:p>
        </w:tc>
        <w:tc>
          <w:tcPr>
            <w:tcW w:w="5040" w:type="dxa"/>
          </w:tcPr>
          <w:p w14:paraId="0E65FC0A" w14:textId="77777777" w:rsidR="0056002E" w:rsidRPr="00CA31DA" w:rsidRDefault="0056002E" w:rsidP="0011293D">
            <w:r>
              <w:t>User has input correct login credentials.</w:t>
            </w:r>
          </w:p>
        </w:tc>
      </w:tr>
      <w:tr w:rsidR="0056002E" w:rsidRPr="00CA31DA" w14:paraId="248C6832" w14:textId="77777777" w:rsidTr="0011293D">
        <w:tc>
          <w:tcPr>
            <w:tcW w:w="4675" w:type="dxa"/>
          </w:tcPr>
          <w:p w14:paraId="290F99A7" w14:textId="77777777" w:rsidR="0056002E" w:rsidRPr="00CA31DA" w:rsidRDefault="0056002E" w:rsidP="0011293D">
            <w:pPr>
              <w:rPr>
                <w:b/>
                <w:bCs/>
              </w:rPr>
            </w:pPr>
            <w:r w:rsidRPr="00CA31DA">
              <w:rPr>
                <w:b/>
                <w:bCs/>
              </w:rPr>
              <w:t>Post Condition:</w:t>
            </w:r>
          </w:p>
        </w:tc>
        <w:tc>
          <w:tcPr>
            <w:tcW w:w="5040" w:type="dxa"/>
          </w:tcPr>
          <w:p w14:paraId="568676B4" w14:textId="77777777" w:rsidR="0056002E" w:rsidRPr="00CA31DA" w:rsidRDefault="0056002E" w:rsidP="0011293D">
            <w:pPr>
              <w:rPr>
                <w:ins w:id="5" w:author="Jenny M" w:date="2020-08-30T21:15:00Z"/>
              </w:rPr>
            </w:pPr>
          </w:p>
          <w:p w14:paraId="7F84CBD3" w14:textId="77777777" w:rsidR="0056002E" w:rsidRPr="00CA31DA" w:rsidRDefault="0056002E" w:rsidP="0011293D"/>
        </w:tc>
      </w:tr>
      <w:tr w:rsidR="0056002E" w:rsidRPr="00CA31DA" w14:paraId="3BD69536" w14:textId="77777777" w:rsidTr="0011293D">
        <w:tc>
          <w:tcPr>
            <w:tcW w:w="4675" w:type="dxa"/>
          </w:tcPr>
          <w:p w14:paraId="39861A76" w14:textId="77777777" w:rsidR="0056002E" w:rsidRPr="00743154" w:rsidRDefault="0056002E" w:rsidP="0011293D">
            <w:pPr>
              <w:rPr>
                <w:b/>
                <w:bCs/>
              </w:rPr>
            </w:pPr>
            <w:r w:rsidRPr="00743154">
              <w:rPr>
                <w:b/>
                <w:bCs/>
              </w:rPr>
              <w:t>Description</w:t>
            </w:r>
          </w:p>
        </w:tc>
        <w:tc>
          <w:tcPr>
            <w:tcW w:w="5040" w:type="dxa"/>
          </w:tcPr>
          <w:p w14:paraId="68B1E19A" w14:textId="68AF137D" w:rsidR="0056002E" w:rsidRDefault="0056002E" w:rsidP="0011293D">
            <w:r>
              <w:t xml:space="preserve">The employee upon successful login, is met with a homepage that will allow them to select various sections of their account: the ability to clock in/out </w:t>
            </w:r>
            <w:r w:rsidR="007E2EE3">
              <w:t>personal information, timesheet</w:t>
            </w:r>
            <w:r>
              <w:t>, and applicable notifications on if their timesheets were approved/rejected.</w:t>
            </w:r>
          </w:p>
          <w:p w14:paraId="0B28CEC1" w14:textId="77777777" w:rsidR="0056002E" w:rsidRDefault="0056002E" w:rsidP="0011293D"/>
          <w:p w14:paraId="3790749E" w14:textId="77777777" w:rsidR="0056002E" w:rsidRPr="00CA31DA" w:rsidRDefault="0056002E" w:rsidP="0011293D">
            <w:r>
              <w:t>On their account, they can only see their information, and any employee’s timesheets for the ability to approve/deny/edit timesheets.</w:t>
            </w:r>
          </w:p>
        </w:tc>
      </w:tr>
    </w:tbl>
    <w:p w14:paraId="3226FADB" w14:textId="77777777" w:rsidR="0056002E" w:rsidRDefault="0056002E" w:rsidP="0056002E"/>
    <w:p w14:paraId="7AE45003" w14:textId="1E5D800D" w:rsidR="0056002E" w:rsidRDefault="0056002E" w:rsidP="0056002E"/>
    <w:tbl>
      <w:tblPr>
        <w:tblStyle w:val="TableGrid"/>
        <w:tblW w:w="9715" w:type="dxa"/>
        <w:tblLook w:val="04A0" w:firstRow="1" w:lastRow="0" w:firstColumn="1" w:lastColumn="0" w:noHBand="0" w:noVBand="1"/>
      </w:tblPr>
      <w:tblGrid>
        <w:gridCol w:w="4675"/>
        <w:gridCol w:w="5040"/>
      </w:tblGrid>
      <w:tr w:rsidR="0056002E" w:rsidRPr="00F9110F" w14:paraId="1F2CBEC8" w14:textId="77777777" w:rsidTr="0011293D">
        <w:tc>
          <w:tcPr>
            <w:tcW w:w="4675" w:type="dxa"/>
          </w:tcPr>
          <w:p w14:paraId="23DE7210" w14:textId="77777777" w:rsidR="0056002E" w:rsidRPr="00F9110F" w:rsidRDefault="0056002E" w:rsidP="0011293D">
            <w:pPr>
              <w:rPr>
                <w:b/>
                <w:bCs/>
              </w:rPr>
            </w:pPr>
            <w:r w:rsidRPr="00F9110F">
              <w:rPr>
                <w:b/>
                <w:bCs/>
              </w:rPr>
              <w:lastRenderedPageBreak/>
              <w:t>Use Case:</w:t>
            </w:r>
          </w:p>
        </w:tc>
        <w:tc>
          <w:tcPr>
            <w:tcW w:w="5040" w:type="dxa"/>
          </w:tcPr>
          <w:p w14:paraId="27CA83BD" w14:textId="77777777" w:rsidR="0056002E" w:rsidRPr="00F9110F" w:rsidRDefault="0056002E" w:rsidP="0011293D">
            <w:r>
              <w:t>Clocking In/Clocking Out</w:t>
            </w:r>
          </w:p>
        </w:tc>
      </w:tr>
      <w:tr w:rsidR="0056002E" w:rsidRPr="00CA31DA" w14:paraId="3D815054" w14:textId="77777777" w:rsidTr="0011293D">
        <w:tc>
          <w:tcPr>
            <w:tcW w:w="4675" w:type="dxa"/>
          </w:tcPr>
          <w:p w14:paraId="129FBF53" w14:textId="77777777" w:rsidR="0056002E" w:rsidRPr="00F9110F" w:rsidRDefault="0056002E" w:rsidP="0011293D">
            <w:pPr>
              <w:rPr>
                <w:b/>
                <w:bCs/>
              </w:rPr>
            </w:pPr>
            <w:r w:rsidRPr="00F9110F">
              <w:rPr>
                <w:b/>
                <w:bCs/>
              </w:rPr>
              <w:t>Actor:</w:t>
            </w:r>
          </w:p>
        </w:tc>
        <w:tc>
          <w:tcPr>
            <w:tcW w:w="5040" w:type="dxa"/>
          </w:tcPr>
          <w:p w14:paraId="157B7D44" w14:textId="77777777" w:rsidR="0056002E" w:rsidRPr="00CA31DA" w:rsidRDefault="0056002E" w:rsidP="0011293D">
            <w:r>
              <w:t>All Roles</w:t>
            </w:r>
          </w:p>
        </w:tc>
      </w:tr>
      <w:tr w:rsidR="0056002E" w:rsidRPr="00CA31DA" w14:paraId="5D6ED603" w14:textId="77777777" w:rsidTr="0011293D">
        <w:tc>
          <w:tcPr>
            <w:tcW w:w="4675" w:type="dxa"/>
          </w:tcPr>
          <w:p w14:paraId="24F369F4" w14:textId="77777777" w:rsidR="0056002E" w:rsidRPr="00CA31DA" w:rsidRDefault="0056002E" w:rsidP="0011293D">
            <w:pPr>
              <w:rPr>
                <w:b/>
                <w:bCs/>
              </w:rPr>
            </w:pPr>
            <w:r w:rsidRPr="00CA31DA">
              <w:rPr>
                <w:b/>
                <w:bCs/>
              </w:rPr>
              <w:t>Pre-Condition:</w:t>
            </w:r>
          </w:p>
        </w:tc>
        <w:tc>
          <w:tcPr>
            <w:tcW w:w="5040" w:type="dxa"/>
          </w:tcPr>
          <w:p w14:paraId="29347B67" w14:textId="77777777" w:rsidR="0056002E" w:rsidRPr="00CA31DA" w:rsidRDefault="0056002E" w:rsidP="0011293D">
            <w:r>
              <w:t>The user is successfully logged in.</w:t>
            </w:r>
          </w:p>
        </w:tc>
      </w:tr>
      <w:tr w:rsidR="0056002E" w:rsidRPr="00CA31DA" w14:paraId="11EF2097" w14:textId="77777777" w:rsidTr="0011293D">
        <w:tc>
          <w:tcPr>
            <w:tcW w:w="4675" w:type="dxa"/>
          </w:tcPr>
          <w:p w14:paraId="001528C1" w14:textId="77777777" w:rsidR="0056002E" w:rsidRPr="00CA31DA" w:rsidRDefault="0056002E" w:rsidP="0011293D">
            <w:pPr>
              <w:rPr>
                <w:b/>
                <w:bCs/>
              </w:rPr>
            </w:pPr>
            <w:r w:rsidRPr="00CA31DA">
              <w:rPr>
                <w:b/>
                <w:bCs/>
              </w:rPr>
              <w:t>Post Condition:</w:t>
            </w:r>
          </w:p>
        </w:tc>
        <w:tc>
          <w:tcPr>
            <w:tcW w:w="5040" w:type="dxa"/>
          </w:tcPr>
          <w:p w14:paraId="46C92AA9" w14:textId="77777777" w:rsidR="0056002E" w:rsidRPr="00CA31DA" w:rsidRDefault="0056002E" w:rsidP="0011293D">
            <w:pPr>
              <w:rPr>
                <w:ins w:id="6" w:author="Jenny M" w:date="2020-08-30T21:15:00Z"/>
              </w:rPr>
            </w:pPr>
            <w:r>
              <w:t>A notification is sent to the user to remind them of their clock in/clock out times to keep track of their time punches.</w:t>
            </w:r>
          </w:p>
          <w:p w14:paraId="2E76783A" w14:textId="77777777" w:rsidR="0056002E" w:rsidRPr="00CA31DA" w:rsidRDefault="0056002E" w:rsidP="0011293D"/>
        </w:tc>
      </w:tr>
      <w:tr w:rsidR="0056002E" w:rsidRPr="00CA31DA" w14:paraId="345E489D" w14:textId="77777777" w:rsidTr="0011293D">
        <w:tc>
          <w:tcPr>
            <w:tcW w:w="4675" w:type="dxa"/>
          </w:tcPr>
          <w:p w14:paraId="1DC1FA54" w14:textId="77777777" w:rsidR="0056002E" w:rsidRPr="00743154" w:rsidRDefault="0056002E" w:rsidP="0011293D">
            <w:pPr>
              <w:rPr>
                <w:b/>
                <w:bCs/>
              </w:rPr>
            </w:pPr>
            <w:r w:rsidRPr="00743154">
              <w:rPr>
                <w:b/>
                <w:bCs/>
              </w:rPr>
              <w:t>Description</w:t>
            </w:r>
          </w:p>
        </w:tc>
        <w:tc>
          <w:tcPr>
            <w:tcW w:w="5040" w:type="dxa"/>
          </w:tcPr>
          <w:p w14:paraId="35AD2835" w14:textId="77777777" w:rsidR="0056002E" w:rsidRDefault="0056002E" w:rsidP="0011293D">
            <w:r>
              <w:t>On the homepage, there will be an easily placed link to do time punches, and allow the user to clock in and clock out, and this data will be saved to the timesheets to be applied to the paystubs.</w:t>
            </w:r>
          </w:p>
          <w:p w14:paraId="4EEC3BDD" w14:textId="77777777" w:rsidR="0056002E" w:rsidRDefault="0056002E" w:rsidP="0011293D"/>
          <w:p w14:paraId="57C1797B" w14:textId="77777777" w:rsidR="0056002E" w:rsidRPr="00CA31DA" w:rsidRDefault="0056002E" w:rsidP="0011293D"/>
        </w:tc>
      </w:tr>
    </w:tbl>
    <w:p w14:paraId="20147C37" w14:textId="77777777" w:rsidR="0056002E" w:rsidRDefault="0056002E" w:rsidP="0056002E"/>
    <w:tbl>
      <w:tblPr>
        <w:tblStyle w:val="TableGrid"/>
        <w:tblW w:w="9715" w:type="dxa"/>
        <w:tblLook w:val="04A0" w:firstRow="1" w:lastRow="0" w:firstColumn="1" w:lastColumn="0" w:noHBand="0" w:noVBand="1"/>
      </w:tblPr>
      <w:tblGrid>
        <w:gridCol w:w="4675"/>
        <w:gridCol w:w="5040"/>
      </w:tblGrid>
      <w:tr w:rsidR="0056002E" w:rsidRPr="00F9110F" w14:paraId="24C1F5B6" w14:textId="77777777" w:rsidTr="0011293D">
        <w:tc>
          <w:tcPr>
            <w:tcW w:w="4675" w:type="dxa"/>
          </w:tcPr>
          <w:p w14:paraId="4CEE00E7" w14:textId="77777777" w:rsidR="0056002E" w:rsidRPr="00F9110F" w:rsidRDefault="0056002E" w:rsidP="0011293D">
            <w:pPr>
              <w:rPr>
                <w:b/>
                <w:bCs/>
              </w:rPr>
            </w:pPr>
            <w:r w:rsidRPr="00F9110F">
              <w:rPr>
                <w:b/>
                <w:bCs/>
              </w:rPr>
              <w:t>Use Case:</w:t>
            </w:r>
          </w:p>
        </w:tc>
        <w:tc>
          <w:tcPr>
            <w:tcW w:w="5040" w:type="dxa"/>
          </w:tcPr>
          <w:p w14:paraId="61A57D3A" w14:textId="77777777" w:rsidR="0056002E" w:rsidRPr="00F9110F" w:rsidRDefault="0056002E" w:rsidP="0011293D">
            <w:r>
              <w:t>Approving/Rejecting Timesheets</w:t>
            </w:r>
          </w:p>
        </w:tc>
      </w:tr>
      <w:tr w:rsidR="0056002E" w:rsidRPr="00CA31DA" w14:paraId="58B78C04" w14:textId="77777777" w:rsidTr="0011293D">
        <w:tc>
          <w:tcPr>
            <w:tcW w:w="4675" w:type="dxa"/>
          </w:tcPr>
          <w:p w14:paraId="3FFC0036" w14:textId="77777777" w:rsidR="0056002E" w:rsidRPr="00F9110F" w:rsidRDefault="0056002E" w:rsidP="0011293D">
            <w:pPr>
              <w:rPr>
                <w:b/>
                <w:bCs/>
              </w:rPr>
            </w:pPr>
            <w:r w:rsidRPr="00F9110F">
              <w:rPr>
                <w:b/>
                <w:bCs/>
              </w:rPr>
              <w:t>Actor:</w:t>
            </w:r>
          </w:p>
        </w:tc>
        <w:tc>
          <w:tcPr>
            <w:tcW w:w="5040" w:type="dxa"/>
          </w:tcPr>
          <w:p w14:paraId="41A10131" w14:textId="77777777" w:rsidR="0056002E" w:rsidRPr="00CA31DA" w:rsidRDefault="0056002E" w:rsidP="0011293D">
            <w:r>
              <w:t>Supervisor, Advanced Supervisor, HR</w:t>
            </w:r>
          </w:p>
        </w:tc>
      </w:tr>
      <w:tr w:rsidR="0056002E" w:rsidRPr="00CA31DA" w14:paraId="46F02DB5" w14:textId="77777777" w:rsidTr="0011293D">
        <w:tc>
          <w:tcPr>
            <w:tcW w:w="4675" w:type="dxa"/>
          </w:tcPr>
          <w:p w14:paraId="14835FC8" w14:textId="77777777" w:rsidR="0056002E" w:rsidRPr="00CA31DA" w:rsidRDefault="0056002E" w:rsidP="0011293D">
            <w:pPr>
              <w:rPr>
                <w:b/>
                <w:bCs/>
              </w:rPr>
            </w:pPr>
            <w:r w:rsidRPr="00CA31DA">
              <w:rPr>
                <w:b/>
                <w:bCs/>
              </w:rPr>
              <w:t>Pre-Condition:</w:t>
            </w:r>
          </w:p>
        </w:tc>
        <w:tc>
          <w:tcPr>
            <w:tcW w:w="5040" w:type="dxa"/>
          </w:tcPr>
          <w:p w14:paraId="0EFE2578" w14:textId="1FC62900" w:rsidR="0056002E" w:rsidRPr="00CA31DA" w:rsidRDefault="0056002E" w:rsidP="0011293D">
            <w:r>
              <w:t>The user is selecting a timesheet (not of their own) that is not already approved or denied, or more than two weeks in the past</w:t>
            </w:r>
            <w:r w:rsidR="007E2EE3">
              <w:t>.</w:t>
            </w:r>
            <w:bookmarkStart w:id="7" w:name="_GoBack"/>
            <w:bookmarkEnd w:id="7"/>
          </w:p>
        </w:tc>
      </w:tr>
      <w:tr w:rsidR="0056002E" w:rsidRPr="00CA31DA" w14:paraId="18DED8B4" w14:textId="77777777" w:rsidTr="0011293D">
        <w:tc>
          <w:tcPr>
            <w:tcW w:w="4675" w:type="dxa"/>
          </w:tcPr>
          <w:p w14:paraId="07164CAD" w14:textId="77777777" w:rsidR="0056002E" w:rsidRPr="00CA31DA" w:rsidRDefault="0056002E" w:rsidP="0011293D">
            <w:pPr>
              <w:rPr>
                <w:b/>
                <w:bCs/>
              </w:rPr>
            </w:pPr>
            <w:r w:rsidRPr="00CA31DA">
              <w:rPr>
                <w:b/>
                <w:bCs/>
              </w:rPr>
              <w:t>Post Condition:</w:t>
            </w:r>
          </w:p>
        </w:tc>
        <w:tc>
          <w:tcPr>
            <w:tcW w:w="5040" w:type="dxa"/>
          </w:tcPr>
          <w:p w14:paraId="7D884D1B" w14:textId="77777777" w:rsidR="0056002E" w:rsidRPr="00CA31DA" w:rsidRDefault="0056002E" w:rsidP="0011293D">
            <w:pPr>
              <w:rPr>
                <w:ins w:id="8" w:author="Jenny M" w:date="2020-08-30T21:15:00Z"/>
              </w:rPr>
            </w:pPr>
            <w:r>
              <w:t>A notification (both sent to the system of the user account, and if applicable, an additional email message), that notifies the user that their timesheet has been approved/rejected.</w:t>
            </w:r>
          </w:p>
          <w:p w14:paraId="7102F0DA" w14:textId="77777777" w:rsidR="0056002E" w:rsidRPr="00CA31DA" w:rsidRDefault="0056002E" w:rsidP="0011293D"/>
        </w:tc>
      </w:tr>
      <w:tr w:rsidR="0056002E" w:rsidRPr="00CA31DA" w14:paraId="6A5F692C" w14:textId="77777777" w:rsidTr="0011293D">
        <w:tc>
          <w:tcPr>
            <w:tcW w:w="4675" w:type="dxa"/>
          </w:tcPr>
          <w:p w14:paraId="382C2E75" w14:textId="77777777" w:rsidR="0056002E" w:rsidRPr="00743154" w:rsidRDefault="0056002E" w:rsidP="0011293D">
            <w:pPr>
              <w:rPr>
                <w:b/>
                <w:bCs/>
              </w:rPr>
            </w:pPr>
            <w:r w:rsidRPr="00743154">
              <w:rPr>
                <w:b/>
                <w:bCs/>
              </w:rPr>
              <w:t>Description</w:t>
            </w:r>
          </w:p>
        </w:tc>
        <w:tc>
          <w:tcPr>
            <w:tcW w:w="5040" w:type="dxa"/>
          </w:tcPr>
          <w:p w14:paraId="11FF19C5" w14:textId="77777777" w:rsidR="0056002E" w:rsidRDefault="0056002E" w:rsidP="0011293D">
            <w:r>
              <w:t>Upon clicking on an applicable timesheet of an employee, the user will be able to view the details of the timesheet, and can select a button that allows them to accept or reject the current details of the timesheet, or edit the details to correct the time punches, and then approve it.</w:t>
            </w:r>
          </w:p>
          <w:p w14:paraId="028C5730" w14:textId="77777777" w:rsidR="0056002E" w:rsidRDefault="0056002E" w:rsidP="0011293D"/>
          <w:p w14:paraId="5CF97DE4" w14:textId="77777777" w:rsidR="0056002E" w:rsidRPr="00CA31DA" w:rsidRDefault="0056002E" w:rsidP="0011293D"/>
        </w:tc>
      </w:tr>
    </w:tbl>
    <w:p w14:paraId="0F2439DC" w14:textId="77777777" w:rsidR="009139BF" w:rsidRDefault="00315506"/>
    <w:sectPr w:rsidR="009139BF" w:rsidSect="0056002E">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B425E" w14:textId="77777777" w:rsidR="00315506" w:rsidRDefault="00315506" w:rsidP="0056002E">
      <w:pPr>
        <w:spacing w:after="0" w:line="240" w:lineRule="auto"/>
      </w:pPr>
      <w:r>
        <w:separator/>
      </w:r>
    </w:p>
  </w:endnote>
  <w:endnote w:type="continuationSeparator" w:id="0">
    <w:p w14:paraId="230E47C1" w14:textId="77777777" w:rsidR="00315506" w:rsidRDefault="00315506" w:rsidP="00560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F6E91" w14:textId="33C4857A" w:rsidR="0056002E" w:rsidRDefault="0056002E" w:rsidP="0056002E">
    <w:pPr>
      <w:pStyle w:val="Footer"/>
      <w:jc w:val="right"/>
    </w:pPr>
    <w:r>
      <w:t xml:space="preserve">Timesheet Application </w:t>
    </w:r>
    <w:sdt>
      <w:sdtPr>
        <w:id w:val="20460249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FED119C" w14:textId="77777777" w:rsidR="0056002E" w:rsidRDefault="00560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A228E" w14:textId="77777777" w:rsidR="00315506" w:rsidRDefault="00315506" w:rsidP="0056002E">
      <w:pPr>
        <w:spacing w:after="0" w:line="240" w:lineRule="auto"/>
      </w:pPr>
      <w:r>
        <w:separator/>
      </w:r>
    </w:p>
  </w:footnote>
  <w:footnote w:type="continuationSeparator" w:id="0">
    <w:p w14:paraId="13C8AFD3" w14:textId="77777777" w:rsidR="00315506" w:rsidRDefault="00315506" w:rsidP="0056002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ny M">
    <w15:presenceInfo w15:providerId="Windows Live" w15:userId="9c76d454316bb3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02E"/>
    <w:rsid w:val="00315506"/>
    <w:rsid w:val="0049225C"/>
    <w:rsid w:val="0056002E"/>
    <w:rsid w:val="007E2EE3"/>
    <w:rsid w:val="00816ED9"/>
    <w:rsid w:val="00D23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92EC"/>
  <w15:chartTrackingRefBased/>
  <w15:docId w15:val="{5480D3B9-36F7-43E8-9B13-CBF8796E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02E"/>
    <w:rPr>
      <w:rFonts w:ascii="Calibri" w:eastAsia="Calibri" w:hAnsi="Calibri" w:cs="Calibri"/>
      <w:lang w:eastAsia="ja-JP"/>
    </w:rPr>
  </w:style>
  <w:style w:type="paragraph" w:styleId="Heading1">
    <w:name w:val="heading 1"/>
    <w:basedOn w:val="Normal"/>
    <w:next w:val="Normal"/>
    <w:link w:val="Heading1Char"/>
    <w:uiPriority w:val="9"/>
    <w:qFormat/>
    <w:rsid w:val="00560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002E"/>
    <w:pPr>
      <w:keepNext/>
      <w:keepLines/>
      <w:spacing w:before="360" w:after="80"/>
      <w:outlineLvl w:val="1"/>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002E"/>
    <w:rPr>
      <w:rFonts w:ascii="Calibri" w:eastAsia="Calibri" w:hAnsi="Calibri" w:cs="Calibri"/>
      <w:b/>
      <w:sz w:val="36"/>
      <w:szCs w:val="36"/>
      <w:lang w:eastAsia="ja-JP"/>
    </w:rPr>
  </w:style>
  <w:style w:type="table" w:styleId="TableGrid">
    <w:name w:val="Table Grid"/>
    <w:basedOn w:val="TableNormal"/>
    <w:uiPriority w:val="39"/>
    <w:rsid w:val="0056002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6002E"/>
    <w:pPr>
      <w:spacing w:after="0" w:line="240" w:lineRule="auto"/>
    </w:pPr>
    <w:rPr>
      <w:rFonts w:eastAsiaTheme="minorEastAsia"/>
    </w:rPr>
  </w:style>
  <w:style w:type="character" w:customStyle="1" w:styleId="NoSpacingChar">
    <w:name w:val="No Spacing Char"/>
    <w:basedOn w:val="DefaultParagraphFont"/>
    <w:link w:val="NoSpacing"/>
    <w:uiPriority w:val="1"/>
    <w:rsid w:val="0056002E"/>
    <w:rPr>
      <w:rFonts w:eastAsiaTheme="minorEastAsia"/>
    </w:rPr>
  </w:style>
  <w:style w:type="character" w:customStyle="1" w:styleId="Heading1Char">
    <w:name w:val="Heading 1 Char"/>
    <w:basedOn w:val="DefaultParagraphFont"/>
    <w:link w:val="Heading1"/>
    <w:uiPriority w:val="9"/>
    <w:rsid w:val="0056002E"/>
    <w:rPr>
      <w:rFonts w:asciiTheme="majorHAnsi" w:eastAsiaTheme="majorEastAsia" w:hAnsiTheme="majorHAnsi" w:cstheme="majorBidi"/>
      <w:color w:val="2F5496" w:themeColor="accent1" w:themeShade="BF"/>
      <w:sz w:val="32"/>
      <w:szCs w:val="32"/>
      <w:lang w:eastAsia="ja-JP"/>
    </w:rPr>
  </w:style>
  <w:style w:type="paragraph" w:styleId="TOCHeading">
    <w:name w:val="TOC Heading"/>
    <w:basedOn w:val="Heading1"/>
    <w:next w:val="Normal"/>
    <w:uiPriority w:val="39"/>
    <w:unhideWhenUsed/>
    <w:qFormat/>
    <w:rsid w:val="0056002E"/>
    <w:pPr>
      <w:outlineLvl w:val="9"/>
    </w:pPr>
    <w:rPr>
      <w:lang w:eastAsia="en-US"/>
    </w:rPr>
  </w:style>
  <w:style w:type="paragraph" w:styleId="TOC2">
    <w:name w:val="toc 2"/>
    <w:basedOn w:val="Normal"/>
    <w:next w:val="Normal"/>
    <w:autoRedefine/>
    <w:uiPriority w:val="39"/>
    <w:unhideWhenUsed/>
    <w:rsid w:val="0056002E"/>
    <w:pPr>
      <w:spacing w:after="100"/>
      <w:ind w:left="220"/>
    </w:pPr>
  </w:style>
  <w:style w:type="character" w:styleId="Hyperlink">
    <w:name w:val="Hyperlink"/>
    <w:basedOn w:val="DefaultParagraphFont"/>
    <w:uiPriority w:val="99"/>
    <w:unhideWhenUsed/>
    <w:rsid w:val="0056002E"/>
    <w:rPr>
      <w:color w:val="0563C1" w:themeColor="hyperlink"/>
      <w:u w:val="single"/>
    </w:rPr>
  </w:style>
  <w:style w:type="paragraph" w:styleId="Header">
    <w:name w:val="header"/>
    <w:basedOn w:val="Normal"/>
    <w:link w:val="HeaderChar"/>
    <w:uiPriority w:val="99"/>
    <w:unhideWhenUsed/>
    <w:rsid w:val="00560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02E"/>
    <w:rPr>
      <w:rFonts w:ascii="Calibri" w:eastAsia="Calibri" w:hAnsi="Calibri" w:cs="Calibri"/>
      <w:lang w:eastAsia="ja-JP"/>
    </w:rPr>
  </w:style>
  <w:style w:type="paragraph" w:styleId="Footer">
    <w:name w:val="footer"/>
    <w:basedOn w:val="Normal"/>
    <w:link w:val="FooterChar"/>
    <w:uiPriority w:val="99"/>
    <w:unhideWhenUsed/>
    <w:rsid w:val="00560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02E"/>
    <w:rPr>
      <w:rFonts w:ascii="Calibri" w:eastAsia="Calibri" w:hAnsi="Calibri" w:cs="Calibr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45494B8-3F19-427C-84E7-507066E5D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Timesheet Application Use Cases</dc:title>
  <dc:subject>Cameron Plauche &amp; Donatas Vasauskas</dc:subject>
  <dc:creator>Donatas Vasauskas</dc:creator>
  <cp:keywords/>
  <dc:description/>
  <cp:lastModifiedBy>Donatas Vasauskas</cp:lastModifiedBy>
  <cp:revision>2</cp:revision>
  <dcterms:created xsi:type="dcterms:W3CDTF">2020-11-02T00:53:00Z</dcterms:created>
  <dcterms:modified xsi:type="dcterms:W3CDTF">2020-11-02T01:04:00Z</dcterms:modified>
</cp:coreProperties>
</file>